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70F1F" w14:textId="4DE2455E" w:rsidR="008B647F" w:rsidRDefault="008B647F" w:rsidP="008B647F">
      <w:pPr>
        <w:pStyle w:val="a3"/>
        <w:spacing w:before="0" w:after="0" w:line="300" w:lineRule="auto"/>
      </w:pPr>
      <w:r>
        <w:rPr>
          <w:rFonts w:hint="eastAsia"/>
        </w:rPr>
        <w:t>实验室意见</w:t>
      </w:r>
    </w:p>
    <w:p w14:paraId="326D2752" w14:textId="39C7B60B" w:rsidR="008B647F" w:rsidDel="000E474C" w:rsidRDefault="008B647F" w:rsidP="000E474C">
      <w:pPr>
        <w:spacing w:line="300" w:lineRule="auto"/>
        <w:ind w:firstLineChars="200" w:firstLine="420"/>
        <w:rPr>
          <w:del w:id="0" w:author="hunanwhn" w:date="2024-03-25T16:19:00Z"/>
        </w:rPr>
      </w:pPr>
      <w:r>
        <w:rPr>
          <w:rFonts w:hint="eastAsia"/>
        </w:rPr>
        <w:t>高丁超</w:t>
      </w:r>
      <w:r w:rsidR="005A0887">
        <w:rPr>
          <w:rFonts w:hint="eastAsia"/>
        </w:rPr>
        <w:t>同学</w:t>
      </w:r>
      <w:moveToRangeStart w:id="1" w:author="hunanwhn" w:date="2024-03-25T16:19:00Z" w:name="move162275994"/>
      <w:moveTo w:id="2" w:author="hunanwhn" w:date="2024-03-25T16:19:00Z">
        <w:r w:rsidR="000E474C">
          <w:rPr>
            <w:rFonts w:hint="eastAsia"/>
          </w:rPr>
          <w:t>积极向党组织靠拢。</w:t>
        </w:r>
        <w:proofErr w:type="gramStart"/>
        <w:r w:rsidR="000E474C">
          <w:rPr>
            <w:rFonts w:hint="eastAsia"/>
          </w:rPr>
          <w:t>研一</w:t>
        </w:r>
        <w:proofErr w:type="gramEnd"/>
        <w:r w:rsidR="000E474C">
          <w:rPr>
            <w:rFonts w:hint="eastAsia"/>
          </w:rPr>
          <w:t>期间，提交了入党申请书。并在</w:t>
        </w:r>
        <w:proofErr w:type="gramStart"/>
        <w:r w:rsidR="000E474C">
          <w:rPr>
            <w:rFonts w:hint="eastAsia"/>
          </w:rPr>
          <w:t>研</w:t>
        </w:r>
        <w:proofErr w:type="gramEnd"/>
        <w:r w:rsidR="000E474C">
          <w:rPr>
            <w:rFonts w:hint="eastAsia"/>
          </w:rPr>
          <w:t>二学期成为了发展对象。本学期该生参加了中科院京区党员发展对象的培训班。</w:t>
        </w:r>
      </w:moveTo>
      <w:moveToRangeEnd w:id="1"/>
      <w:del w:id="3" w:author="hunanwhn" w:date="2024-03-25T16:19:00Z">
        <w:r w:rsidDel="000E474C">
          <w:rPr>
            <w:rFonts w:hint="eastAsia"/>
          </w:rPr>
          <w:delText>，2021年9月进入中科院软件所计算机国家重点实验室，并开始硕士研究生的学习。研究方向主要是量子计算，具体是实现一些量子模型检测中的实用工具。</w:delText>
        </w:r>
      </w:del>
    </w:p>
    <w:p w14:paraId="2F296C34" w14:textId="02BEF6A2" w:rsidR="008B647F" w:rsidRDefault="008B647F" w:rsidP="000E474C">
      <w:pPr>
        <w:spacing w:line="300" w:lineRule="auto"/>
        <w:ind w:firstLineChars="200" w:firstLine="420"/>
        <w:pPrChange w:id="4" w:author="hunanwhn" w:date="2024-03-25T16:19:00Z">
          <w:pPr>
            <w:spacing w:line="300" w:lineRule="auto"/>
            <w:ind w:firstLineChars="200" w:firstLine="420"/>
            <w:jc w:val="left"/>
          </w:pPr>
        </w:pPrChange>
      </w:pPr>
      <w:del w:id="5" w:author="hunanwhn" w:date="2024-03-25T16:19:00Z">
        <w:r w:rsidDel="000E474C">
          <w:rPr>
            <w:rFonts w:hint="eastAsia"/>
          </w:rPr>
          <w:delText>在三年研究生的学习生活过程中，</w:delText>
        </w:r>
        <w:r w:rsidR="005A0887" w:rsidDel="000E474C">
          <w:rPr>
            <w:rFonts w:hint="eastAsia"/>
          </w:rPr>
          <w:delText>该生</w:delText>
        </w:r>
      </w:del>
      <w:moveFromRangeStart w:id="6" w:author="hunanwhn" w:date="2024-03-25T16:19:00Z" w:name="move162275994"/>
      <w:moveFrom w:id="7" w:author="hunanwhn" w:date="2024-03-25T16:19:00Z">
        <w:del w:id="8" w:author="hunanwhn" w:date="2024-03-25T16:19:00Z">
          <w:r w:rsidDel="000E474C">
            <w:rPr>
              <w:rFonts w:hint="eastAsia"/>
            </w:rPr>
            <w:delText>积极向党组织靠拢。</w:delText>
          </w:r>
          <w:r w:rsidR="0027024B" w:rsidDel="000E474C">
            <w:rPr>
              <w:rFonts w:hint="eastAsia"/>
            </w:rPr>
            <w:delText>研一期间</w:delText>
          </w:r>
          <w:r w:rsidDel="000E474C">
            <w:rPr>
              <w:rFonts w:hint="eastAsia"/>
            </w:rPr>
            <w:delText>，提交了入党申请书。并</w:delText>
          </w:r>
          <w:r w:rsidR="000D7951" w:rsidDel="000E474C">
            <w:rPr>
              <w:rFonts w:hint="eastAsia"/>
            </w:rPr>
            <w:delText>在</w:delText>
          </w:r>
          <w:r w:rsidR="0027024B" w:rsidDel="000E474C">
            <w:rPr>
              <w:rFonts w:hint="eastAsia"/>
            </w:rPr>
            <w:delText>研二学期</w:delText>
          </w:r>
          <w:r w:rsidR="001A4A9E" w:rsidDel="000E474C">
            <w:rPr>
              <w:rFonts w:hint="eastAsia"/>
            </w:rPr>
            <w:delText>成</w:delText>
          </w:r>
          <w:r w:rsidR="000D7951" w:rsidDel="000E474C">
            <w:rPr>
              <w:rFonts w:hint="eastAsia"/>
            </w:rPr>
            <w:delText>为了发展对象。</w:delText>
          </w:r>
          <w:r w:rsidR="00EB1032" w:rsidDel="000E474C">
            <w:rPr>
              <w:rFonts w:hint="eastAsia"/>
            </w:rPr>
            <w:delText>本学期该生</w:delText>
          </w:r>
          <w:r w:rsidR="000D7951" w:rsidDel="000E474C">
            <w:rPr>
              <w:rFonts w:hint="eastAsia"/>
            </w:rPr>
            <w:delText>参加了中科院京区党员发展对象的培训班。</w:delText>
          </w:r>
        </w:del>
      </w:moveFrom>
      <w:moveFromRangeEnd w:id="6"/>
      <w:del w:id="9" w:author="hunanwhn" w:date="2024-03-25T16:19:00Z">
        <w:r w:rsidR="000D7951" w:rsidDel="000E474C">
          <w:rPr>
            <w:rFonts w:hint="eastAsia"/>
          </w:rPr>
          <w:delText>总的来说，</w:delText>
        </w:r>
        <w:r w:rsidR="005A0887" w:rsidDel="000E474C">
          <w:rPr>
            <w:rFonts w:hint="eastAsia"/>
          </w:rPr>
          <w:delText>该生</w:delText>
        </w:r>
        <w:r w:rsidR="00BE7507" w:rsidDel="000E474C">
          <w:rPr>
            <w:rFonts w:hint="eastAsia"/>
          </w:rPr>
          <w:delText>积极参与党组织活动，</w:delText>
        </w:r>
        <w:r w:rsidR="000D7951" w:rsidDel="000E474C">
          <w:rPr>
            <w:rFonts w:hint="eastAsia"/>
          </w:rPr>
          <w:delText>在政治上紧跟党的号召与指挥，并努力将党的思想应用实践。</w:delText>
        </w:r>
      </w:del>
    </w:p>
    <w:p w14:paraId="61ABAD2E" w14:textId="550F7D6D" w:rsidR="000D7951" w:rsidRDefault="000D7951" w:rsidP="008B647F">
      <w:pPr>
        <w:spacing w:line="300" w:lineRule="auto"/>
        <w:ind w:firstLineChars="200" w:firstLine="420"/>
        <w:jc w:val="left"/>
      </w:pPr>
      <w:del w:id="10" w:author="hunanwhn" w:date="2024-03-25T16:19:00Z">
        <w:r w:rsidDel="000E474C">
          <w:rPr>
            <w:rFonts w:hint="eastAsia"/>
          </w:rPr>
          <w:delText>研究生期间，</w:delText>
        </w:r>
      </w:del>
      <w:r w:rsidR="00CC446C">
        <w:rPr>
          <w:rFonts w:hint="eastAsia"/>
        </w:rPr>
        <w:t>该生</w:t>
      </w:r>
      <w:r>
        <w:rPr>
          <w:rFonts w:hint="eastAsia"/>
        </w:rPr>
        <w:t>遵纪守法，遵守研究所与研究生院的各项规章制度</w:t>
      </w:r>
      <w:del w:id="11" w:author="hunanwhn" w:date="2024-03-25T16:19:00Z">
        <w:r w:rsidDel="000E474C">
          <w:rPr>
            <w:rFonts w:hint="eastAsia"/>
          </w:rPr>
          <w:delText>。</w:delText>
        </w:r>
      </w:del>
      <w:ins w:id="12" w:author="hunanwhn" w:date="2024-03-25T16:19:00Z">
        <w:r w:rsidR="000E474C">
          <w:rPr>
            <w:rFonts w:hint="eastAsia"/>
          </w:rPr>
          <w:t>，</w:t>
        </w:r>
      </w:ins>
      <w:r>
        <w:rPr>
          <w:rFonts w:hint="eastAsia"/>
        </w:rPr>
        <w:t>没有</w:t>
      </w:r>
      <w:del w:id="13" w:author="hunanwhn" w:date="2024-03-25T16:19:00Z">
        <w:r w:rsidDel="000E474C">
          <w:rPr>
            <w:rFonts w:hint="eastAsia"/>
          </w:rPr>
          <w:delText>任何</w:delText>
        </w:r>
      </w:del>
      <w:r>
        <w:rPr>
          <w:rFonts w:hint="eastAsia"/>
        </w:rPr>
        <w:t>违纪行为和处罚记录。同时，</w:t>
      </w:r>
      <w:r w:rsidR="00CC446C">
        <w:rPr>
          <w:rFonts w:hint="eastAsia"/>
        </w:rPr>
        <w:t>该生</w:t>
      </w:r>
      <w:r>
        <w:rPr>
          <w:rFonts w:hint="eastAsia"/>
        </w:rPr>
        <w:t>和</w:t>
      </w:r>
      <w:r w:rsidR="00CC446C">
        <w:rPr>
          <w:rFonts w:hint="eastAsia"/>
        </w:rPr>
        <w:t>实验室</w:t>
      </w:r>
      <w:r>
        <w:rPr>
          <w:rFonts w:hint="eastAsia"/>
        </w:rPr>
        <w:t>同学们融洽相处</w:t>
      </w:r>
      <w:r w:rsidR="00197BAF">
        <w:rPr>
          <w:rFonts w:hint="eastAsia"/>
        </w:rPr>
        <w:t>，能够协力合作完成工作</w:t>
      </w:r>
      <w:r>
        <w:rPr>
          <w:rFonts w:hint="eastAsia"/>
        </w:rPr>
        <w:t>。</w:t>
      </w:r>
    </w:p>
    <w:p w14:paraId="7FC4CF7A" w14:textId="181481B6" w:rsidR="00C636F8" w:rsidRDefault="00C636F8" w:rsidP="008B647F">
      <w:pPr>
        <w:spacing w:line="300" w:lineRule="auto"/>
        <w:ind w:firstLineChars="200" w:firstLine="420"/>
        <w:jc w:val="left"/>
      </w:pPr>
      <w:r w:rsidRPr="00C636F8">
        <w:rPr>
          <w:rFonts w:hint="eastAsia"/>
        </w:rPr>
        <w:t>在科研</w:t>
      </w:r>
      <w:r>
        <w:rPr>
          <w:rFonts w:hint="eastAsia"/>
        </w:rPr>
        <w:t>方面</w:t>
      </w:r>
      <w:r w:rsidRPr="00C636F8">
        <w:rPr>
          <w:rFonts w:hint="eastAsia"/>
        </w:rPr>
        <w:t>，</w:t>
      </w:r>
      <w:r w:rsidR="00EE7113">
        <w:rPr>
          <w:rFonts w:hint="eastAsia"/>
        </w:rPr>
        <w:t>该生</w:t>
      </w:r>
      <w:r>
        <w:rPr>
          <w:rFonts w:hint="eastAsia"/>
        </w:rPr>
        <w:t>工作</w:t>
      </w:r>
      <w:del w:id="14" w:author="hunanwhn" w:date="2024-03-25T16:20:00Z">
        <w:r w:rsidDel="000E474C">
          <w:rPr>
            <w:rFonts w:hint="eastAsia"/>
          </w:rPr>
          <w:delText>态度</w:delText>
        </w:r>
      </w:del>
      <w:r>
        <w:rPr>
          <w:rFonts w:hint="eastAsia"/>
        </w:rPr>
        <w:t>积极</w:t>
      </w:r>
      <w:r w:rsidRPr="00C636F8">
        <w:rPr>
          <w:rFonts w:hint="eastAsia"/>
        </w:rPr>
        <w:t>，</w:t>
      </w:r>
      <w:del w:id="15" w:author="hunanwhn" w:date="2024-03-25T16:20:00Z">
        <w:r w:rsidDel="000E474C">
          <w:rPr>
            <w:rFonts w:hint="eastAsia"/>
          </w:rPr>
          <w:delText>始终</w:delText>
        </w:r>
      </w:del>
      <w:r w:rsidRPr="00C636F8">
        <w:rPr>
          <w:rFonts w:hint="eastAsia"/>
        </w:rPr>
        <w:t>认真</w:t>
      </w:r>
      <w:del w:id="16" w:author="hunanwhn" w:date="2024-03-25T16:20:00Z">
        <w:r w:rsidRPr="00C636F8" w:rsidDel="000E474C">
          <w:rPr>
            <w:rFonts w:hint="eastAsia"/>
          </w:rPr>
          <w:delText>负责任</w:delText>
        </w:r>
        <w:r w:rsidDel="000E474C">
          <w:rPr>
            <w:rFonts w:hint="eastAsia"/>
          </w:rPr>
          <w:delText>地</w:delText>
        </w:r>
      </w:del>
      <w:r w:rsidRPr="00C636F8">
        <w:rPr>
          <w:rFonts w:hint="eastAsia"/>
        </w:rPr>
        <w:t>完成</w:t>
      </w:r>
      <w:r w:rsidR="000A00E6">
        <w:rPr>
          <w:rFonts w:hint="eastAsia"/>
        </w:rPr>
        <w:t>具体</w:t>
      </w:r>
      <w:r w:rsidR="00A117DC">
        <w:rPr>
          <w:rFonts w:hint="eastAsia"/>
        </w:rPr>
        <w:t>的</w:t>
      </w:r>
      <w:r w:rsidRPr="00C636F8">
        <w:rPr>
          <w:rFonts w:hint="eastAsia"/>
        </w:rPr>
        <w:t>科研任务</w:t>
      </w:r>
      <w:del w:id="17" w:author="hunanwhn" w:date="2024-03-25T16:21:00Z">
        <w:r w:rsidRPr="00C636F8" w:rsidDel="000E474C">
          <w:rPr>
            <w:rFonts w:hint="eastAsia"/>
          </w:rPr>
          <w:delText>。</w:delText>
        </w:r>
      </w:del>
      <w:ins w:id="18" w:author="hunanwhn" w:date="2024-03-25T16:21:00Z">
        <w:r w:rsidR="000E474C">
          <w:rPr>
            <w:rFonts w:hint="eastAsia"/>
          </w:rPr>
          <w:t>，目前</w:t>
        </w:r>
        <w:r w:rsidR="000E474C">
          <w:rPr>
            <w:rFonts w:hint="eastAsia"/>
          </w:rPr>
          <w:t>以第二作者的身份完成了论文</w:t>
        </w:r>
        <w:r w:rsidR="000E474C">
          <w:rPr>
            <w:rFonts w:hint="eastAsia"/>
            <w:b/>
            <w:bCs/>
            <w:i/>
            <w:iCs/>
          </w:rPr>
          <w:t>Image Computation for Quantum Transition Systems</w:t>
        </w:r>
        <w:r w:rsidR="000E474C">
          <w:rPr>
            <w:rFonts w:hint="eastAsia"/>
            <w:b/>
            <w:bCs/>
            <w:i/>
            <w:iCs/>
          </w:rPr>
          <w:t>。</w:t>
        </w:r>
      </w:ins>
      <w:del w:id="19" w:author="hunanwhn" w:date="2024-03-25T16:20:00Z">
        <w:r w:rsidRPr="00C636F8" w:rsidDel="000E474C">
          <w:rPr>
            <w:rFonts w:hint="eastAsia"/>
          </w:rPr>
          <w:delText>在学习过程中，</w:delText>
        </w:r>
        <w:r w:rsidR="00EE7113" w:rsidDel="000E474C">
          <w:rPr>
            <w:rFonts w:hint="eastAsia"/>
          </w:rPr>
          <w:delText>能</w:delText>
        </w:r>
        <w:r w:rsidRPr="00C636F8" w:rsidDel="000E474C">
          <w:rPr>
            <w:rFonts w:hint="eastAsia"/>
          </w:rPr>
          <w:delText>保持着积极的态度。面对难题时，没有</w:delText>
        </w:r>
        <w:r w:rsidDel="000E474C">
          <w:rPr>
            <w:rFonts w:hint="eastAsia"/>
          </w:rPr>
          <w:delText>畏难情节</w:delText>
        </w:r>
        <w:r w:rsidRPr="00C636F8" w:rsidDel="000E474C">
          <w:rPr>
            <w:rFonts w:hint="eastAsia"/>
          </w:rPr>
          <w:delText>，而是选择通过不懈地学习来克服这些挑战。</w:delText>
        </w:r>
        <w:r w:rsidDel="000E474C">
          <w:rPr>
            <w:rFonts w:hint="eastAsia"/>
          </w:rPr>
          <w:delText>最后</w:delText>
        </w:r>
      </w:del>
      <w:r w:rsidR="00EE7113">
        <w:rPr>
          <w:rFonts w:hint="eastAsia"/>
        </w:rPr>
        <w:t>该生的</w:t>
      </w:r>
      <w:r w:rsidRPr="00C636F8">
        <w:rPr>
          <w:rFonts w:hint="eastAsia"/>
        </w:rPr>
        <w:t>学位论文是独立完成的。</w:t>
      </w:r>
    </w:p>
    <w:p w14:paraId="60FC6497" w14:textId="37DBA095" w:rsidR="000D7951" w:rsidDel="000E474C" w:rsidRDefault="000D7951" w:rsidP="008B647F">
      <w:pPr>
        <w:spacing w:line="300" w:lineRule="auto"/>
        <w:ind w:firstLineChars="200" w:firstLine="420"/>
        <w:jc w:val="left"/>
        <w:rPr>
          <w:del w:id="20" w:author="hunanwhn" w:date="2024-03-25T16:21:00Z"/>
        </w:rPr>
      </w:pPr>
      <w:del w:id="21" w:author="hunanwhn" w:date="2024-03-25T16:21:00Z">
        <w:r w:rsidDel="000E474C">
          <w:rPr>
            <w:rFonts w:hint="eastAsia"/>
          </w:rPr>
          <w:delText>在学术成果方面，</w:delText>
        </w:r>
        <w:r w:rsidR="00223006" w:rsidDel="000E474C">
          <w:rPr>
            <w:rFonts w:hint="eastAsia"/>
          </w:rPr>
          <w:delText>该生</w:delText>
        </w:r>
        <w:r w:rsidDel="000E474C">
          <w:rPr>
            <w:rFonts w:hint="eastAsia"/>
          </w:rPr>
          <w:delText>以第二作者的身份完成了</w:delText>
        </w:r>
        <w:r w:rsidR="003038E9" w:rsidDel="000E474C">
          <w:rPr>
            <w:rFonts w:hint="eastAsia"/>
          </w:rPr>
          <w:delText>论文</w:delText>
        </w:r>
        <w:r w:rsidR="003038E9" w:rsidDel="000E474C">
          <w:rPr>
            <w:rFonts w:hint="eastAsia"/>
            <w:b/>
            <w:bCs/>
            <w:i/>
            <w:iCs/>
          </w:rPr>
          <w:delText>Image Computation for Quantum Transition Systems。</w:delText>
        </w:r>
        <w:r w:rsidR="003038E9" w:rsidDel="000E474C">
          <w:rPr>
            <w:rFonts w:hint="eastAsia"/>
          </w:rPr>
          <w:delText>该论文先后投递CCF-B的ICCAD和CCF-A的DAC，</w:delText>
        </w:r>
        <w:r w:rsidR="00ED74ED" w:rsidDel="000E474C">
          <w:rPr>
            <w:rFonts w:hint="eastAsia"/>
          </w:rPr>
          <w:delText>虽然</w:delText>
        </w:r>
        <w:r w:rsidR="003038E9" w:rsidDel="000E474C">
          <w:rPr>
            <w:rFonts w:hint="eastAsia"/>
          </w:rPr>
          <w:delText>评审意见均为不差，但均为拒稿。</w:delText>
        </w:r>
      </w:del>
    </w:p>
    <w:p w14:paraId="7942C366" w14:textId="2EC66FF1" w:rsidR="003038E9" w:rsidRPr="00223006" w:rsidRDefault="003038E9" w:rsidP="00223006">
      <w:pPr>
        <w:spacing w:line="300" w:lineRule="auto"/>
        <w:ind w:firstLineChars="200" w:firstLine="420"/>
        <w:jc w:val="left"/>
      </w:pPr>
      <w:bookmarkStart w:id="22" w:name="_GoBack"/>
      <w:bookmarkEnd w:id="22"/>
      <w:r>
        <w:rPr>
          <w:rFonts w:hint="eastAsia"/>
        </w:rPr>
        <w:t>综上，</w:t>
      </w:r>
      <w:del w:id="23" w:author="hunanwhn" w:date="2024-03-25T16:20:00Z">
        <w:r w:rsidR="00223006" w:rsidDel="000E474C">
          <w:rPr>
            <w:rFonts w:hint="eastAsia"/>
          </w:rPr>
          <w:delText>高丁超同学</w:delText>
        </w:r>
        <w:r w:rsidDel="000E474C">
          <w:rPr>
            <w:rFonts w:hint="eastAsia"/>
          </w:rPr>
          <w:delText>在研究生生活中，政治上积极跟随党的思想，个人行为严格恪守相关规定，与他人和集体关系融洽。在科研工作上，始终积极自主地完成工作，并取得了一定成果。</w:delText>
        </w:r>
      </w:del>
      <w:r w:rsidRPr="00EC52DF">
        <w:rPr>
          <w:rFonts w:hint="eastAsia"/>
          <w:b/>
          <w:bCs/>
        </w:rPr>
        <w:t>实验室同意高丁超同学申请硕士学位论文答辩。</w:t>
      </w:r>
    </w:p>
    <w:sectPr w:rsidR="003038E9" w:rsidRPr="0022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nanwhn">
    <w15:presenceInfo w15:providerId="None" w15:userId="hunanw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9"/>
    <w:rsid w:val="000A00E6"/>
    <w:rsid w:val="000D7951"/>
    <w:rsid w:val="000E474C"/>
    <w:rsid w:val="00197BAF"/>
    <w:rsid w:val="001A4A9E"/>
    <w:rsid w:val="00223006"/>
    <w:rsid w:val="0027024B"/>
    <w:rsid w:val="003038E9"/>
    <w:rsid w:val="005260DF"/>
    <w:rsid w:val="00545996"/>
    <w:rsid w:val="005A0887"/>
    <w:rsid w:val="00641FDE"/>
    <w:rsid w:val="00657C2A"/>
    <w:rsid w:val="00790FC7"/>
    <w:rsid w:val="00860169"/>
    <w:rsid w:val="008B647F"/>
    <w:rsid w:val="00A117DC"/>
    <w:rsid w:val="00A133B3"/>
    <w:rsid w:val="00BE7507"/>
    <w:rsid w:val="00C636F8"/>
    <w:rsid w:val="00CC446C"/>
    <w:rsid w:val="00E265C1"/>
    <w:rsid w:val="00EB1032"/>
    <w:rsid w:val="00EC52DF"/>
    <w:rsid w:val="00ED74ED"/>
    <w:rsid w:val="00E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A425"/>
  <w15:chartTrackingRefBased/>
  <w15:docId w15:val="{871C6DEA-90E5-4BE8-9A4E-79AD13EA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4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64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丁超 高</dc:creator>
  <cp:keywords/>
  <dc:description/>
  <cp:lastModifiedBy>hunanwhn</cp:lastModifiedBy>
  <cp:revision>19</cp:revision>
  <dcterms:created xsi:type="dcterms:W3CDTF">2024-03-23T00:52:00Z</dcterms:created>
  <dcterms:modified xsi:type="dcterms:W3CDTF">2024-03-25T08:21:00Z</dcterms:modified>
</cp:coreProperties>
</file>